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1F8FC" w14:textId="27C6B064" w:rsidR="00AB4EF7" w:rsidRPr="00AB4EF7" w:rsidRDefault="00AB4EF7" w:rsidP="00AB4EF7">
      <w:pPr>
        <w:pStyle w:val="NormalWeb"/>
        <w:bidi/>
        <w:spacing w:line="480" w:lineRule="auto"/>
        <w:jc w:val="center"/>
        <w:rPr>
          <w:rFonts w:ascii="David" w:hAnsi="David" w:cs="David"/>
          <w:b/>
          <w:bCs/>
          <w:u w:val="single"/>
          <w:rtl/>
        </w:rPr>
      </w:pPr>
      <w:r w:rsidRPr="00AB4EF7">
        <w:rPr>
          <w:rFonts w:ascii="David" w:hAnsi="David" w:cs="David"/>
          <w:b/>
          <w:bCs/>
          <w:u w:val="single"/>
          <w:rtl/>
        </w:rPr>
        <w:t>מטלה 3 – הניהול הציבורי החדש</w:t>
      </w:r>
    </w:p>
    <w:p w14:paraId="7D4DE296" w14:textId="5CA9EB92" w:rsidR="00AB4EF7" w:rsidRPr="00AB4EF7" w:rsidRDefault="00AB4EF7" w:rsidP="00964BAF">
      <w:pPr>
        <w:pStyle w:val="NormalWeb"/>
        <w:bidi/>
        <w:spacing w:line="480" w:lineRule="auto"/>
        <w:jc w:val="both"/>
        <w:rPr>
          <w:rFonts w:ascii="David" w:hAnsi="David" w:cs="David"/>
        </w:rPr>
      </w:pPr>
      <w:r w:rsidRPr="00AB4EF7">
        <w:rPr>
          <w:rFonts w:ascii="David" w:hAnsi="David" w:cs="David"/>
          <w:rtl/>
        </w:rPr>
        <w:t xml:space="preserve">בשיעור דנו בכשלים של מודל הביורוקרטיה של ובר המהווים בסיס והצדקה לניהול הציבורי החדש, בעקרונות פעולתו, וביקורות עליו. בעבודה זו </w:t>
      </w:r>
      <w:r w:rsidR="002016D3">
        <w:rPr>
          <w:rFonts w:ascii="David" w:hAnsi="David" w:cs="David"/>
        </w:rPr>
        <w:t>t</w:t>
      </w:r>
      <w:r w:rsidRPr="00AB4EF7">
        <w:rPr>
          <w:rFonts w:ascii="David" w:hAnsi="David" w:cs="David"/>
          <w:rtl/>
        </w:rPr>
        <w:t xml:space="preserve">ציין כיצד </w:t>
      </w:r>
      <w:r w:rsidR="009F07DA">
        <w:rPr>
          <w:rFonts w:ascii="David" w:hAnsi="David" w:cs="David" w:hint="cs"/>
          <w:rtl/>
        </w:rPr>
        <w:t>ה</w:t>
      </w:r>
      <w:r w:rsidRPr="00AB4EF7">
        <w:rPr>
          <w:rFonts w:ascii="David" w:hAnsi="David" w:cs="David"/>
          <w:rtl/>
        </w:rPr>
        <w:t xml:space="preserve">כשלים של מודל הביורוקרטיה של ובר כמו גם עקרונות הפעולה </w:t>
      </w:r>
      <w:r w:rsidR="009F07DA">
        <w:rPr>
          <w:rFonts w:ascii="David" w:hAnsi="David" w:cs="David" w:hint="cs"/>
          <w:rtl/>
        </w:rPr>
        <w:t xml:space="preserve">של הניהול הציבורי החדש </w:t>
      </w:r>
      <w:r w:rsidRPr="00AB4EF7">
        <w:rPr>
          <w:rFonts w:ascii="David" w:hAnsi="David" w:cs="David"/>
          <w:rtl/>
        </w:rPr>
        <w:t>והביקורות על</w:t>
      </w:r>
      <w:r w:rsidR="009F07DA">
        <w:rPr>
          <w:rFonts w:ascii="David" w:hAnsi="David" w:cs="David" w:hint="cs"/>
          <w:rtl/>
        </w:rPr>
        <w:t>יו</w:t>
      </w:r>
      <w:r w:rsidRPr="00AB4EF7">
        <w:rPr>
          <w:rFonts w:ascii="David" w:hAnsi="David" w:cs="David"/>
          <w:rtl/>
        </w:rPr>
        <w:t xml:space="preserve"> באים לידי ביטוי בפרק הפודקאסט “יש לך חבילה” של חיות כיס</w:t>
      </w:r>
      <w:r w:rsidRPr="00AB4EF7">
        <w:rPr>
          <w:rFonts w:ascii="David" w:hAnsi="David" w:cs="David"/>
        </w:rPr>
        <w:t>.</w:t>
      </w:r>
    </w:p>
    <w:p w14:paraId="2FFA94C5" w14:textId="786D929C" w:rsidR="00AB4EF7" w:rsidRPr="00AB4EF7" w:rsidRDefault="00FC65A3" w:rsidP="00964BAF">
      <w:pPr>
        <w:pStyle w:val="NormalWeb"/>
        <w:bidi/>
        <w:spacing w:line="480" w:lineRule="auto"/>
        <w:jc w:val="both"/>
        <w:rPr>
          <w:rFonts w:ascii="David" w:hAnsi="David" w:cs="David"/>
        </w:rPr>
      </w:pPr>
      <w:r>
        <w:rPr>
          <w:rFonts w:ascii="David" w:hAnsi="David" w:cs="David" w:hint="cs"/>
          <w:rtl/>
        </w:rPr>
        <w:t>ראשית אביא דוגמה</w:t>
      </w:r>
      <w:r w:rsidR="00C7541F">
        <w:rPr>
          <w:rFonts w:ascii="David" w:hAnsi="David" w:cs="David" w:hint="cs"/>
          <w:rtl/>
        </w:rPr>
        <w:t xml:space="preserve"> </w:t>
      </w:r>
      <w:r w:rsidR="00CB5775">
        <w:rPr>
          <w:rFonts w:ascii="David" w:hAnsi="David" w:cs="David" w:hint="cs"/>
          <w:rtl/>
        </w:rPr>
        <w:t>ל</w:t>
      </w:r>
      <w:r w:rsidR="00C7541F">
        <w:rPr>
          <w:rFonts w:ascii="David" w:hAnsi="David" w:cs="David" w:hint="cs"/>
          <w:rtl/>
        </w:rPr>
        <w:t>כשל של מודל הביורוק</w:t>
      </w:r>
      <w:r w:rsidR="000A626A">
        <w:rPr>
          <w:rFonts w:ascii="David" w:hAnsi="David" w:cs="David" w:hint="cs"/>
          <w:rtl/>
        </w:rPr>
        <w:t>רטיה של ובר שדיברנו עליו ו</w:t>
      </w:r>
      <w:r w:rsidR="00CB5775">
        <w:rPr>
          <w:rFonts w:ascii="David" w:hAnsi="David" w:cs="David" w:hint="cs"/>
          <w:rtl/>
        </w:rPr>
        <w:t>אראה כיצד הוא</w:t>
      </w:r>
      <w:r w:rsidR="000A626A">
        <w:rPr>
          <w:rFonts w:ascii="David" w:hAnsi="David" w:cs="David" w:hint="cs"/>
          <w:rtl/>
        </w:rPr>
        <w:t xml:space="preserve"> בא לידי ביטוי בפרק.</w:t>
      </w:r>
      <w:r w:rsidR="00CC1E05">
        <w:rPr>
          <w:rFonts w:ascii="David" w:hAnsi="David" w:cs="David" w:hint="cs"/>
          <w:rtl/>
        </w:rPr>
        <w:t xml:space="preserve"> אחד מהכשלים שציינו בשיעור הוא בלימת היזמות</w:t>
      </w:r>
      <w:r w:rsidR="00757D86">
        <w:rPr>
          <w:rFonts w:ascii="David" w:hAnsi="David" w:cs="David" w:hint="cs"/>
          <w:rtl/>
        </w:rPr>
        <w:t>. המנהל הציבורי רק מגיב ולא יוזם בעצמו מהלכים לשיפור ההתנהלות שלו ושל השירותים שהוא מספ</w:t>
      </w:r>
      <w:r w:rsidR="00782B4F">
        <w:rPr>
          <w:rFonts w:ascii="David" w:hAnsi="David" w:cs="David" w:hint="cs"/>
          <w:rtl/>
        </w:rPr>
        <w:t>ק</w:t>
      </w:r>
      <w:r w:rsidR="00757D86">
        <w:rPr>
          <w:rFonts w:ascii="David" w:hAnsi="David" w:cs="David" w:hint="cs"/>
          <w:rtl/>
        </w:rPr>
        <w:t>.</w:t>
      </w:r>
      <w:r w:rsidR="00E0697B">
        <w:rPr>
          <w:rFonts w:ascii="David" w:hAnsi="David" w:cs="David"/>
        </w:rPr>
        <w:t xml:space="preserve"> </w:t>
      </w:r>
      <w:r w:rsidR="00AB4EF7" w:rsidRPr="00AB4EF7">
        <w:rPr>
          <w:rFonts w:ascii="David" w:hAnsi="David" w:cs="David"/>
          <w:rtl/>
        </w:rPr>
        <w:t>על פי מנכ”ל הדואר האנשים שהוא כפוף להם במשרדי הממשלה לא מבינים באמת את היוזמות השונות שהוא רוצה להוציא לפועל ובשל כך הם מקשים עליו להוציא אותם לפועל. הוא גם מסביר כיצד בעלים פרטיים שיש להם אינטרס כספי בעניין יהיו קשובים</w:t>
      </w:r>
      <w:r w:rsidR="00757D86">
        <w:rPr>
          <w:rFonts w:ascii="David" w:hAnsi="David" w:cs="David" w:hint="cs"/>
          <w:rtl/>
        </w:rPr>
        <w:t xml:space="preserve"> יותר</w:t>
      </w:r>
      <w:r w:rsidR="00AB4EF7" w:rsidRPr="00AB4EF7">
        <w:rPr>
          <w:rFonts w:ascii="David" w:hAnsi="David" w:cs="David"/>
          <w:rtl/>
        </w:rPr>
        <w:t xml:space="preserve"> ומחוברים יותר לאותן יוזמות כאשר הדבר משפיע על הכיס הפרטי</w:t>
      </w:r>
      <w:r w:rsidR="00757D86">
        <w:rPr>
          <w:rFonts w:ascii="David" w:hAnsi="David" w:cs="David" w:hint="cs"/>
          <w:rtl/>
        </w:rPr>
        <w:t xml:space="preserve"> שלהם</w:t>
      </w:r>
      <w:r w:rsidR="00AB4EF7" w:rsidRPr="00AB4EF7">
        <w:rPr>
          <w:rFonts w:ascii="David" w:hAnsi="David" w:cs="David"/>
        </w:rPr>
        <w:t>.</w:t>
      </w:r>
    </w:p>
    <w:p w14:paraId="3B2A2235" w14:textId="6D954B63" w:rsidR="00AB4EF7" w:rsidRPr="00AB4EF7" w:rsidRDefault="00AB4EF7" w:rsidP="00964BAF">
      <w:pPr>
        <w:pStyle w:val="NormalWeb"/>
        <w:bidi/>
        <w:spacing w:line="480" w:lineRule="auto"/>
        <w:jc w:val="both"/>
        <w:rPr>
          <w:rFonts w:ascii="David" w:hAnsi="David" w:cs="David"/>
        </w:rPr>
      </w:pPr>
      <w:r w:rsidRPr="00AB4EF7">
        <w:rPr>
          <w:rFonts w:ascii="David" w:hAnsi="David" w:cs="David"/>
          <w:rtl/>
        </w:rPr>
        <w:t xml:space="preserve">באשר לעקרונות הפעולה של הניהול הציבורי החדש, בפרק מוצג בצורה ישירה עקרון ההפרטה אשר מדבר על התמקדות בקביעת מדיניות ולא ביישומה בפועל. ישנן מספר אפשרויות שונות להפרטה תחת עקרון זה אך בפרק </w:t>
      </w:r>
      <w:r w:rsidR="00F90B48">
        <w:rPr>
          <w:rFonts w:ascii="David" w:hAnsi="David" w:cs="David" w:hint="cs"/>
          <w:rtl/>
        </w:rPr>
        <w:t>מוצג</w:t>
      </w:r>
      <w:r w:rsidRPr="00AB4EF7">
        <w:rPr>
          <w:rFonts w:ascii="David" w:hAnsi="David" w:cs="David"/>
          <w:rtl/>
        </w:rPr>
        <w:t xml:space="preserve"> העקרון אליו שואף מנכ”ל הדואר (שהתממש מאז הקלטת הפרק) והוא הפרטה מלאה של הדואר. כלומר העברה מלאה או חלקית של בעלות ממשלתית לבעלות פרטית באמצעות מכירה של חברות, הנפקת מניות </w:t>
      </w:r>
      <w:r>
        <w:rPr>
          <w:rFonts w:ascii="David" w:hAnsi="David" w:cs="David" w:hint="cs"/>
          <w:rtl/>
        </w:rPr>
        <w:t>וכו'.</w:t>
      </w:r>
      <w:r w:rsidR="00F90B48">
        <w:rPr>
          <w:rFonts w:ascii="David" w:hAnsi="David" w:cs="David" w:hint="cs"/>
          <w:rtl/>
        </w:rPr>
        <w:t xml:space="preserve"> </w:t>
      </w:r>
    </w:p>
    <w:p w14:paraId="5A6F2085" w14:textId="382E1F4F" w:rsidR="00AB4EF7" w:rsidRDefault="00AB4EF7" w:rsidP="00964BAF">
      <w:pPr>
        <w:pStyle w:val="NormalWeb"/>
        <w:bidi/>
        <w:spacing w:line="480" w:lineRule="auto"/>
        <w:jc w:val="both"/>
        <w:rPr>
          <w:rFonts w:ascii="David" w:hAnsi="David" w:cs="David"/>
          <w:rtl/>
        </w:rPr>
      </w:pPr>
      <w:r w:rsidRPr="00AB4EF7">
        <w:rPr>
          <w:rFonts w:ascii="David" w:hAnsi="David" w:cs="David"/>
          <w:rtl/>
        </w:rPr>
        <w:t xml:space="preserve">ביקורת שדיברנו עליה בשיעור ובאה לידי ביטוי בהקשר לתהליך ההפרטה של הדואר עליו מדברים בפרק היא שגופים פרטיים לא מחויבים לנורמות של מנהל תקין כמו מתן שירות שוויוני ואי אפליה כפי שמשרדי הממשלה מחויבים. כלומר שכאשר הדואר יופרט ויהפוך להיות חברה פרטית, יכול להיות שבשל שיקולים כלכליים החברה תוריד שירותים באזורים מסוימים בארץ ותשפר אותם במקומות אחרים. כך יכול להיות ששירות שהיה אמור להיות </w:t>
      </w:r>
      <w:r w:rsidR="00DD5F39">
        <w:rPr>
          <w:rFonts w:ascii="David" w:hAnsi="David" w:cs="David" w:hint="cs"/>
          <w:rtl/>
        </w:rPr>
        <w:t>מלא ו</w:t>
      </w:r>
      <w:r w:rsidRPr="00AB4EF7">
        <w:rPr>
          <w:rFonts w:ascii="David" w:hAnsi="David" w:cs="David"/>
          <w:rtl/>
        </w:rPr>
        <w:t>שוויוני בין כלל האזרחים במדינה יהפוך להיות</w:t>
      </w:r>
      <w:r w:rsidR="00597F5F">
        <w:rPr>
          <w:rFonts w:ascii="David" w:hAnsi="David" w:cs="David" w:hint="cs"/>
          <w:rtl/>
        </w:rPr>
        <w:t xml:space="preserve"> חלקי</w:t>
      </w:r>
      <w:r w:rsidRPr="00AB4EF7">
        <w:rPr>
          <w:rFonts w:ascii="David" w:hAnsi="David" w:cs="David"/>
          <w:rtl/>
        </w:rPr>
        <w:t xml:space="preserve"> במקומות מסוימים ולה</w:t>
      </w:r>
      <w:r w:rsidR="00597F5F">
        <w:rPr>
          <w:rFonts w:ascii="David" w:hAnsi="David" w:cs="David" w:hint="cs"/>
          <w:rtl/>
        </w:rPr>
        <w:t>שתפר</w:t>
      </w:r>
      <w:r w:rsidRPr="00AB4EF7">
        <w:rPr>
          <w:rFonts w:ascii="David" w:hAnsi="David" w:cs="David"/>
          <w:rtl/>
        </w:rPr>
        <w:t xml:space="preserve"> במקומות אחרים</w:t>
      </w:r>
      <w:r w:rsidR="00597F5F">
        <w:rPr>
          <w:rFonts w:ascii="David" w:hAnsi="David" w:cs="David" w:hint="cs"/>
          <w:rtl/>
        </w:rPr>
        <w:t xml:space="preserve"> כ</w:t>
      </w:r>
      <w:r w:rsidR="00964BAF">
        <w:rPr>
          <w:rFonts w:ascii="David" w:hAnsi="David" w:cs="David" w:hint="cs"/>
          <w:rtl/>
        </w:rPr>
        <w:t>תלות ברווחים הכלכליים של אותו אזור בשביל חברת הדואר</w:t>
      </w:r>
      <w:r w:rsidRPr="00AB4EF7">
        <w:rPr>
          <w:rFonts w:ascii="David" w:hAnsi="David" w:cs="David"/>
        </w:rPr>
        <w:t>.</w:t>
      </w:r>
    </w:p>
    <w:p w14:paraId="01CACE92" w14:textId="6D7BA541" w:rsidR="001A5917" w:rsidRDefault="001A5917" w:rsidP="001A5917">
      <w:pPr>
        <w:pStyle w:val="NormalWeb"/>
        <w:bidi/>
        <w:spacing w:line="480" w:lineRule="auto"/>
        <w:jc w:val="both"/>
        <w:rPr>
          <w:rFonts w:ascii="David" w:hAnsi="David" w:cs="David"/>
          <w:rtl/>
        </w:rPr>
      </w:pPr>
      <w:r>
        <w:rPr>
          <w:rFonts w:ascii="David" w:hAnsi="David" w:cs="David" w:hint="cs"/>
          <w:rtl/>
        </w:rPr>
        <w:t xml:space="preserve">לסיכום, נחמד לראות ולהבין כיצד החומר התיאורטי </w:t>
      </w:r>
      <w:r w:rsidR="00A633DA">
        <w:rPr>
          <w:rFonts w:ascii="David" w:hAnsi="David" w:cs="David" w:hint="cs"/>
          <w:rtl/>
        </w:rPr>
        <w:t>ה</w:t>
      </w:r>
      <w:r>
        <w:rPr>
          <w:rFonts w:ascii="David" w:hAnsi="David" w:cs="David" w:hint="cs"/>
          <w:rtl/>
        </w:rPr>
        <w:t>נלמד בכיתה בא לידי ביטוי בנושאים הקשורים לכולנו ביום יום וכיצד הפודקאסט הזה מציג אותו בצורה כיפית ונחמדה לכלל הציבור.</w:t>
      </w:r>
    </w:p>
    <w:p w14:paraId="025751E6" w14:textId="376EEC5C" w:rsidR="00E667B3" w:rsidRPr="00AB4EF7" w:rsidRDefault="00E667B3" w:rsidP="00E667B3">
      <w:pPr>
        <w:pStyle w:val="NormalWeb"/>
        <w:bidi/>
        <w:spacing w:line="480" w:lineRule="auto"/>
        <w:jc w:val="both"/>
        <w:rPr>
          <w:rFonts w:ascii="David" w:hAnsi="David" w:cs="David"/>
        </w:rPr>
      </w:pPr>
      <w:ins w:id="0" w:author="AMIT0403B@outlook.com" w:date="2024-07-23T14:28:00Z" w16du:dateUtc="2024-07-23T11:28:00Z">
        <w:r>
          <w:rPr>
            <w:rFonts w:ascii="David" w:hAnsi="David" w:cs="David" w:hint="cs"/>
            <w:rtl/>
          </w:rPr>
          <w:t>עובר</w:t>
        </w:r>
      </w:ins>
    </w:p>
    <w:p w14:paraId="570AC9F6" w14:textId="77777777" w:rsidR="00703769" w:rsidRPr="00AB4EF7" w:rsidRDefault="00703769" w:rsidP="00964BAF">
      <w:pPr>
        <w:bidi/>
        <w:spacing w:line="480" w:lineRule="auto"/>
        <w:jc w:val="both"/>
        <w:rPr>
          <w:rFonts w:ascii="David" w:hAnsi="David" w:cs="David"/>
        </w:rPr>
      </w:pPr>
    </w:p>
    <w:sectPr w:rsidR="00703769" w:rsidRPr="00AB4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MIT0403B@outlook.com">
    <w15:presenceInfo w15:providerId="Windows Live" w15:userId="c5144c8c45dd8f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EF7"/>
    <w:rsid w:val="000A626A"/>
    <w:rsid w:val="001A5917"/>
    <w:rsid w:val="002016D3"/>
    <w:rsid w:val="0034605B"/>
    <w:rsid w:val="00597F5F"/>
    <w:rsid w:val="00683997"/>
    <w:rsid w:val="00703769"/>
    <w:rsid w:val="00757D86"/>
    <w:rsid w:val="00782B4F"/>
    <w:rsid w:val="008179A2"/>
    <w:rsid w:val="00964BAF"/>
    <w:rsid w:val="009F07DA"/>
    <w:rsid w:val="00A633DA"/>
    <w:rsid w:val="00AB4EF7"/>
    <w:rsid w:val="00AB7348"/>
    <w:rsid w:val="00C7541F"/>
    <w:rsid w:val="00CB5775"/>
    <w:rsid w:val="00CC1E05"/>
    <w:rsid w:val="00DD5F39"/>
    <w:rsid w:val="00DF7523"/>
    <w:rsid w:val="00E0697B"/>
    <w:rsid w:val="00E667B3"/>
    <w:rsid w:val="00F90B48"/>
    <w:rsid w:val="00FA3D77"/>
    <w:rsid w:val="00FC65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75D4"/>
  <w15:chartTrackingRefBased/>
  <w15:docId w15:val="{C6737E93-3FA5-4404-AB30-F5C7E2758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E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4E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4E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4E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4E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4E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4E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4E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4E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E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4E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4E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4E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4E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4E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4E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4E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4EF7"/>
    <w:rPr>
      <w:rFonts w:eastAsiaTheme="majorEastAsia" w:cstheme="majorBidi"/>
      <w:color w:val="272727" w:themeColor="text1" w:themeTint="D8"/>
    </w:rPr>
  </w:style>
  <w:style w:type="paragraph" w:styleId="Title">
    <w:name w:val="Title"/>
    <w:basedOn w:val="Normal"/>
    <w:next w:val="Normal"/>
    <w:link w:val="TitleChar"/>
    <w:uiPriority w:val="10"/>
    <w:qFormat/>
    <w:rsid w:val="00AB4E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E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4E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4E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4EF7"/>
    <w:pPr>
      <w:spacing w:before="160"/>
      <w:jc w:val="center"/>
    </w:pPr>
    <w:rPr>
      <w:i/>
      <w:iCs/>
      <w:color w:val="404040" w:themeColor="text1" w:themeTint="BF"/>
    </w:rPr>
  </w:style>
  <w:style w:type="character" w:customStyle="1" w:styleId="QuoteChar">
    <w:name w:val="Quote Char"/>
    <w:basedOn w:val="DefaultParagraphFont"/>
    <w:link w:val="Quote"/>
    <w:uiPriority w:val="29"/>
    <w:rsid w:val="00AB4EF7"/>
    <w:rPr>
      <w:i/>
      <w:iCs/>
      <w:color w:val="404040" w:themeColor="text1" w:themeTint="BF"/>
    </w:rPr>
  </w:style>
  <w:style w:type="paragraph" w:styleId="ListParagraph">
    <w:name w:val="List Paragraph"/>
    <w:basedOn w:val="Normal"/>
    <w:uiPriority w:val="34"/>
    <w:qFormat/>
    <w:rsid w:val="00AB4EF7"/>
    <w:pPr>
      <w:ind w:left="720"/>
      <w:contextualSpacing/>
    </w:pPr>
  </w:style>
  <w:style w:type="character" w:styleId="IntenseEmphasis">
    <w:name w:val="Intense Emphasis"/>
    <w:basedOn w:val="DefaultParagraphFont"/>
    <w:uiPriority w:val="21"/>
    <w:qFormat/>
    <w:rsid w:val="00AB4EF7"/>
    <w:rPr>
      <w:i/>
      <w:iCs/>
      <w:color w:val="0F4761" w:themeColor="accent1" w:themeShade="BF"/>
    </w:rPr>
  </w:style>
  <w:style w:type="paragraph" w:styleId="IntenseQuote">
    <w:name w:val="Intense Quote"/>
    <w:basedOn w:val="Normal"/>
    <w:next w:val="Normal"/>
    <w:link w:val="IntenseQuoteChar"/>
    <w:uiPriority w:val="30"/>
    <w:qFormat/>
    <w:rsid w:val="00AB4E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4EF7"/>
    <w:rPr>
      <w:i/>
      <w:iCs/>
      <w:color w:val="0F4761" w:themeColor="accent1" w:themeShade="BF"/>
    </w:rPr>
  </w:style>
  <w:style w:type="character" w:styleId="IntenseReference">
    <w:name w:val="Intense Reference"/>
    <w:basedOn w:val="DefaultParagraphFont"/>
    <w:uiPriority w:val="32"/>
    <w:qFormat/>
    <w:rsid w:val="00AB4EF7"/>
    <w:rPr>
      <w:b/>
      <w:bCs/>
      <w:smallCaps/>
      <w:color w:val="0F4761" w:themeColor="accent1" w:themeShade="BF"/>
      <w:spacing w:val="5"/>
    </w:rPr>
  </w:style>
  <w:style w:type="paragraph" w:styleId="NormalWeb">
    <w:name w:val="Normal (Web)"/>
    <w:basedOn w:val="Normal"/>
    <w:uiPriority w:val="99"/>
    <w:semiHidden/>
    <w:unhideWhenUsed/>
    <w:rsid w:val="00AB4EF7"/>
    <w:pPr>
      <w:spacing w:before="100" w:beforeAutospacing="1" w:after="100" w:afterAutospacing="1" w:line="240" w:lineRule="auto"/>
    </w:pPr>
    <w:rPr>
      <w:rFonts w:ascii="Times New Roman" w:eastAsia="Times New Roman" w:hAnsi="Times New Roman" w:cs="Times New Roman"/>
      <w:kern w:val="0"/>
      <w:sz w:val="24"/>
      <w:szCs w:val="24"/>
      <w:lang w:eastAsia="en-IL"/>
      <w14:ligatures w14:val="none"/>
    </w:rPr>
  </w:style>
  <w:style w:type="paragraph" w:styleId="Revision">
    <w:name w:val="Revision"/>
    <w:hidden/>
    <w:uiPriority w:val="99"/>
    <w:semiHidden/>
    <w:rsid w:val="00E667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26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284</Words>
  <Characters>1621</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gabbai</dc:creator>
  <cp:keywords/>
  <dc:description/>
  <cp:lastModifiedBy>AMIT0403B@outlook.com</cp:lastModifiedBy>
  <cp:revision>20</cp:revision>
  <dcterms:created xsi:type="dcterms:W3CDTF">2024-06-27T09:28:00Z</dcterms:created>
  <dcterms:modified xsi:type="dcterms:W3CDTF">2024-07-23T11:28:00Z</dcterms:modified>
</cp:coreProperties>
</file>