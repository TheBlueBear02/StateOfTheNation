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45777" w14:textId="6BC3A57E" w:rsidR="005C7276" w:rsidRPr="005C7276" w:rsidRDefault="005C7276" w:rsidP="005C7276">
      <w:pPr>
        <w:bidi/>
        <w:spacing w:line="480" w:lineRule="auto"/>
        <w:jc w:val="center"/>
        <w:rPr>
          <w:rFonts w:ascii="David" w:hAnsi="David" w:cs="David"/>
          <w:b/>
          <w:bCs/>
          <w:sz w:val="24"/>
          <w:szCs w:val="24"/>
          <w:u w:val="single"/>
          <w:rtl/>
        </w:rPr>
      </w:pPr>
      <w:r w:rsidRPr="005C7276">
        <w:rPr>
          <w:rFonts w:ascii="David" w:hAnsi="David" w:cs="David"/>
          <w:b/>
          <w:bCs/>
          <w:sz w:val="24"/>
          <w:szCs w:val="24"/>
          <w:u w:val="single"/>
          <w:rtl/>
        </w:rPr>
        <w:t>תרגיל להגשה – כשלי שוק וכשלי ממשל</w:t>
      </w:r>
    </w:p>
    <w:p w14:paraId="0D270DC7" w14:textId="10D88221" w:rsidR="005C7276" w:rsidRPr="005C7276" w:rsidRDefault="005C7276" w:rsidP="005C7276">
      <w:pPr>
        <w:bidi/>
        <w:spacing w:line="480" w:lineRule="auto"/>
        <w:jc w:val="both"/>
        <w:rPr>
          <w:rFonts w:ascii="David" w:hAnsi="David" w:cs="David"/>
          <w:sz w:val="24"/>
          <w:szCs w:val="24"/>
        </w:rPr>
      </w:pPr>
      <w:r w:rsidRPr="005C7276">
        <w:rPr>
          <w:rFonts w:ascii="David" w:hAnsi="David" w:cs="David"/>
          <w:sz w:val="24"/>
          <w:szCs w:val="24"/>
          <w:rtl/>
        </w:rPr>
        <w:t>כשל השוק שניתן לזהות במקרה של ההפצה חסרת התקדים של אוקסיקונטין ברחבי ארצות הברית הוא פער מידע. מצב שבו לאחד הצדדים בעסקה יש “יתרון במידע”, כלומר מחזיק בידע שאין לצד השני לגבי המוצר. יתרון במידע עלול להביא לכך שמוצר “גרוע” יסופק בכמות גדולה מהרצוי ושמוצר “טוב” יסופק בכמות נמוכה מהרצוי. במקרה הזה, מוצר אשר מזיק למשתמשים בו ובסופו של דבר מזיק גם לחברה כולה סופק בכמות גדולה מהרצוי בגלל פער מידע בין החברה שיצרה את אותו משכך כאבים לבין ה</w:t>
      </w:r>
      <w:r w:rsidRPr="005C7276">
        <w:rPr>
          <w:rFonts w:ascii="David" w:hAnsi="David" w:cs="David"/>
          <w:sz w:val="24"/>
          <w:szCs w:val="24"/>
        </w:rPr>
        <w:t xml:space="preserve">FDA </w:t>
      </w:r>
      <w:r w:rsidRPr="005C7276">
        <w:rPr>
          <w:rFonts w:ascii="David" w:hAnsi="David" w:cs="David"/>
          <w:sz w:val="24"/>
          <w:szCs w:val="24"/>
          <w:rtl/>
        </w:rPr>
        <w:t>(מנהל המזון והתרופות של ארה”ב). בדקה 7:10 בפרק מדברים בדיוק על השאלה איך ה</w:t>
      </w:r>
      <w:r w:rsidRPr="005C7276">
        <w:rPr>
          <w:rFonts w:ascii="David" w:hAnsi="David" w:cs="David"/>
          <w:sz w:val="24"/>
          <w:szCs w:val="24"/>
        </w:rPr>
        <w:t xml:space="preserve">FDA </w:t>
      </w:r>
      <w:r w:rsidRPr="005C7276">
        <w:rPr>
          <w:rFonts w:ascii="David" w:hAnsi="David" w:cs="David"/>
          <w:sz w:val="24"/>
          <w:szCs w:val="24"/>
          <w:rtl/>
        </w:rPr>
        <w:t>אישר תרופה שיש בה כמות גדולה מאוד של חומר פעיל ביחס לתרופות דומות. הם מציינים שחברת התרופות אמרה ל</w:t>
      </w:r>
      <w:r w:rsidRPr="005C7276">
        <w:rPr>
          <w:rFonts w:ascii="David" w:hAnsi="David" w:cs="David"/>
          <w:sz w:val="24"/>
          <w:szCs w:val="24"/>
        </w:rPr>
        <w:t xml:space="preserve">FDA </w:t>
      </w:r>
      <w:r w:rsidRPr="005C7276">
        <w:rPr>
          <w:rFonts w:ascii="David" w:hAnsi="David" w:cs="David"/>
          <w:sz w:val="24"/>
          <w:szCs w:val="24"/>
          <w:rtl/>
        </w:rPr>
        <w:t xml:space="preserve"> שאנשים יתמכרו פחות לתרופה הזאת ואלו שמכורים לתרופות מהסוג הזה ייקחו דווקא תרופות שמתפרקות מהר יותר בגוף</w:t>
      </w:r>
      <w:r w:rsidRPr="005C7276">
        <w:rPr>
          <w:rFonts w:ascii="David" w:hAnsi="David" w:cs="David"/>
          <w:sz w:val="24"/>
          <w:szCs w:val="24"/>
        </w:rPr>
        <w:t>.</w:t>
      </w:r>
    </w:p>
    <w:p w14:paraId="2E483195" w14:textId="4E8E172C" w:rsidR="005C7276" w:rsidRPr="005C7276" w:rsidRDefault="005C7276" w:rsidP="005C7276">
      <w:pPr>
        <w:bidi/>
        <w:spacing w:line="480" w:lineRule="auto"/>
        <w:jc w:val="both"/>
        <w:rPr>
          <w:rFonts w:ascii="David" w:hAnsi="David" w:cs="David"/>
          <w:sz w:val="24"/>
          <w:szCs w:val="24"/>
          <w:lang w:val="en-US"/>
        </w:rPr>
      </w:pPr>
      <w:r w:rsidRPr="005C7276">
        <w:rPr>
          <w:rFonts w:ascii="David" w:hAnsi="David" w:cs="David"/>
          <w:sz w:val="24"/>
          <w:szCs w:val="24"/>
          <w:rtl/>
        </w:rPr>
        <w:t>על מנת להתמודד עם כשל השוק במקרה הזה, מדינות שונות בארצות הברית “</w:t>
      </w:r>
      <w:commentRangeStart w:id="0"/>
      <w:r w:rsidRPr="005C7276">
        <w:rPr>
          <w:rFonts w:ascii="David" w:hAnsi="David" w:cs="David"/>
          <w:sz w:val="24"/>
          <w:szCs w:val="24"/>
          <w:rtl/>
        </w:rPr>
        <w:t>הענישו</w:t>
      </w:r>
      <w:commentRangeEnd w:id="0"/>
      <w:r w:rsidR="00014409">
        <w:rPr>
          <w:rStyle w:val="CommentReference"/>
          <w:rtl/>
        </w:rPr>
        <w:commentReference w:id="0"/>
      </w:r>
      <w:r w:rsidRPr="005C7276">
        <w:rPr>
          <w:rFonts w:ascii="David" w:hAnsi="David" w:cs="David"/>
          <w:sz w:val="24"/>
          <w:szCs w:val="24"/>
          <w:rtl/>
        </w:rPr>
        <w:t xml:space="preserve">” את החברה (כמו גם חברות נוספות שמייצרות את הסוג הזה של משכך כאבים) באמצעות קנסות כספיים גדולים ואף פירוק החברה שבבעלות משפחת סאקלר. לדעתי הכלי הזה לא התמודד בצורה </w:t>
      </w:r>
      <w:r w:rsidR="002F1218" w:rsidRPr="005C7276">
        <w:rPr>
          <w:rFonts w:ascii="David" w:hAnsi="David" w:cs="David" w:hint="cs"/>
          <w:sz w:val="24"/>
          <w:szCs w:val="24"/>
          <w:rtl/>
        </w:rPr>
        <w:t>אפקטיבית</w:t>
      </w:r>
      <w:r w:rsidRPr="005C7276">
        <w:rPr>
          <w:rFonts w:ascii="David" w:hAnsi="David" w:cs="David"/>
          <w:sz w:val="24"/>
          <w:szCs w:val="24"/>
          <w:rtl/>
        </w:rPr>
        <w:t xml:space="preserve"> עם כשל השוק. אמנם הממשל בארצות הברית הבין סוף סוף את הבעיה שיצר במהלך העשורים האחרונים, אך בחר לפעול כנגד החברות הספציפיות שמייצרות את התרופה במקום לטפל בבעיה מהשורש ולשקם את האנשים שנפגעו ממנה. על מנת לטפל בכשל השוק בצורה אפקטיבית יותר לדעתי, צריך להגדיל את שקיפות המידע של חברות התרופות ולחייב אותן לפרסם מידע מסוים אודות התרופות לציבור גם אם אינן חברות ציבוריות.</w:t>
      </w:r>
    </w:p>
    <w:p w14:paraId="22A2F400" w14:textId="77777777" w:rsidR="005C7276" w:rsidRDefault="005C7276" w:rsidP="005C7276">
      <w:pPr>
        <w:bidi/>
        <w:spacing w:line="480" w:lineRule="auto"/>
        <w:jc w:val="both"/>
        <w:rPr>
          <w:rFonts w:ascii="David" w:hAnsi="David" w:cs="David"/>
          <w:sz w:val="24"/>
          <w:szCs w:val="24"/>
          <w:rtl/>
        </w:rPr>
      </w:pPr>
      <w:r w:rsidRPr="005C7276">
        <w:rPr>
          <w:rFonts w:ascii="David" w:hAnsi="David" w:cs="David"/>
          <w:sz w:val="24"/>
          <w:szCs w:val="24"/>
          <w:rtl/>
        </w:rPr>
        <w:t>כשל הממשל שניתן לזהות במקרה הזה הוא שבי של הרגולציה. אחת הסיבות לכך שהתרופה נהייתה כל כך פופולרית והופצה בכמות רבה כל כך, היא הקשר הקרוב בין רופאים לבין חברות התרופות. קשר זה התהדק כל כך עד למצב שלא ניתן להבחין איפה נגמר תפקיד הרופא שאמור לפקח ולבחון את אותן תרופות בצורה אובייקטיבית לבין חברות התרופות ואנשים השיווק שלהן. לדוגמה ב12:30 מדברים על כמות כנסי הרופאים שאותה חברה ממנה על מנת לקדם את התרופות שלה</w:t>
      </w:r>
      <w:r w:rsidRPr="005C7276">
        <w:rPr>
          <w:rFonts w:ascii="David" w:hAnsi="David" w:cs="David"/>
          <w:sz w:val="24"/>
          <w:szCs w:val="24"/>
        </w:rPr>
        <w:t>.</w:t>
      </w:r>
    </w:p>
    <w:p w14:paraId="6499EB17" w14:textId="6AC0CA3C" w:rsidR="00014409" w:rsidRPr="00014409" w:rsidRDefault="00014409" w:rsidP="00014409">
      <w:pPr>
        <w:bidi/>
        <w:spacing w:line="480" w:lineRule="auto"/>
        <w:jc w:val="both"/>
        <w:rPr>
          <w:rFonts w:ascii="David" w:hAnsi="David" w:cs="David"/>
          <w:color w:val="FF0000"/>
          <w:sz w:val="24"/>
          <w:szCs w:val="24"/>
          <w:rPrChange w:id="1" w:author="amit0403b@outlook.com" w:date="2024-07-23T13:11:00Z" w16du:dateUtc="2024-07-23T10:11:00Z">
            <w:rPr>
              <w:rFonts w:ascii="David" w:hAnsi="David" w:cs="David"/>
              <w:sz w:val="24"/>
              <w:szCs w:val="24"/>
            </w:rPr>
          </w:rPrChange>
        </w:rPr>
      </w:pPr>
      <w:ins w:id="2" w:author="amit0403b@outlook.com" w:date="2024-07-23T13:11:00Z" w16du:dateUtc="2024-07-23T10:11:00Z">
        <w:r>
          <w:rPr>
            <w:rFonts w:ascii="David" w:hAnsi="David" w:cs="David" w:hint="cs"/>
            <w:color w:val="FF0000"/>
            <w:sz w:val="24"/>
            <w:szCs w:val="24"/>
            <w:rtl/>
          </w:rPr>
          <w:t>עובר</w:t>
        </w:r>
      </w:ins>
    </w:p>
    <w:p w14:paraId="36F4D568" w14:textId="77777777" w:rsidR="00703769" w:rsidRPr="005C7276" w:rsidRDefault="00703769" w:rsidP="005C7276">
      <w:pPr>
        <w:bidi/>
        <w:spacing w:line="480" w:lineRule="auto"/>
        <w:jc w:val="both"/>
        <w:rPr>
          <w:rFonts w:ascii="David" w:hAnsi="David" w:cs="David"/>
          <w:sz w:val="24"/>
          <w:szCs w:val="24"/>
        </w:rPr>
      </w:pPr>
    </w:p>
    <w:sectPr w:rsidR="00703769" w:rsidRPr="005C72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it0403b@outlook.com" w:date="2024-07-23T13:11:00Z" w:initials="a">
    <w:p w14:paraId="143DDA3C" w14:textId="77777777" w:rsidR="00014409" w:rsidRDefault="00014409" w:rsidP="00014409">
      <w:pPr>
        <w:pStyle w:val="CommentText"/>
        <w:bidi/>
        <w:jc w:val="right"/>
      </w:pPr>
      <w:r>
        <w:rPr>
          <w:rStyle w:val="CommentReference"/>
        </w:rPr>
        <w:annotationRef/>
      </w:r>
      <w:r>
        <w:rPr>
          <w:rFonts w:hint="cs"/>
          <w:rtl/>
        </w:rPr>
        <w:t>נכון</w:t>
      </w:r>
      <w:r>
        <w:rPr>
          <w:rtl/>
        </w:rPr>
        <w:t xml:space="preserve"> </w:t>
      </w:r>
      <w:r>
        <w:rPr>
          <w:rFonts w:hint="cs"/>
          <w:rtl/>
        </w:rPr>
        <w:t>יותר</w:t>
      </w:r>
      <w:r>
        <w:rPr>
          <w:rtl/>
        </w:rPr>
        <w:t xml:space="preserve"> </w:t>
      </w:r>
      <w:r>
        <w:rPr>
          <w:rFonts w:hint="cs"/>
          <w:rtl/>
        </w:rPr>
        <w:t>היה</w:t>
      </w:r>
      <w:r>
        <w:rPr>
          <w:rtl/>
        </w:rPr>
        <w:t xml:space="preserve">, </w:t>
      </w:r>
      <w:r>
        <w:rPr>
          <w:rFonts w:hint="cs"/>
          <w:rtl/>
        </w:rPr>
        <w:t>בהתייחס</w:t>
      </w:r>
      <w:r>
        <w:rPr>
          <w:rtl/>
        </w:rPr>
        <w:t xml:space="preserve"> </w:t>
      </w:r>
      <w:r>
        <w:rPr>
          <w:rFonts w:hint="cs"/>
          <w:rtl/>
        </w:rPr>
        <w:t>למדיניות</w:t>
      </w:r>
      <w:r>
        <w:rPr>
          <w:rtl/>
        </w:rPr>
        <w:t xml:space="preserve"> </w:t>
      </w:r>
      <w:r>
        <w:rPr>
          <w:rFonts w:hint="cs"/>
          <w:rtl/>
        </w:rPr>
        <w:t>שנבעה</w:t>
      </w:r>
      <w:r>
        <w:rPr>
          <w:rtl/>
        </w:rPr>
        <w:t xml:space="preserve"> </w:t>
      </w:r>
      <w:r>
        <w:rPr>
          <w:rFonts w:hint="cs"/>
          <w:rtl/>
        </w:rPr>
        <w:t>מהכשל</w:t>
      </w:r>
      <w:r>
        <w:rPr>
          <w:rtl/>
        </w:rPr>
        <w:t xml:space="preserve"> </w:t>
      </w:r>
      <w:r>
        <w:rPr>
          <w:rFonts w:hint="cs"/>
          <w:rtl/>
        </w:rPr>
        <w:t>שוק</w:t>
      </w:r>
      <w:r>
        <w:rPr>
          <w:rtl/>
        </w:rPr>
        <w:t xml:space="preserve"> </w:t>
      </w:r>
      <w:r>
        <w:rPr>
          <w:rFonts w:hint="cs"/>
          <w:rtl/>
        </w:rPr>
        <w:t>עצמו</w:t>
      </w:r>
      <w:r>
        <w:rPr>
          <w:rtl/>
        </w:rPr>
        <w:t xml:space="preserve">, </w:t>
      </w:r>
      <w:r>
        <w:rPr>
          <w:rFonts w:hint="cs"/>
          <w:rtl/>
        </w:rPr>
        <w:t>לומר</w:t>
      </w:r>
      <w:r>
        <w:rPr>
          <w:rtl/>
        </w:rPr>
        <w:t xml:space="preserve"> </w:t>
      </w:r>
      <w:r>
        <w:rPr>
          <w:rFonts w:hint="cs"/>
          <w:rtl/>
        </w:rPr>
        <w:t>כי</w:t>
      </w:r>
      <w:r>
        <w:rPr>
          <w:rtl/>
        </w:rPr>
        <w:t xml:space="preserve"> </w:t>
      </w:r>
      <w:r>
        <w:rPr>
          <w:rFonts w:hint="cs"/>
          <w:rtl/>
        </w:rPr>
        <w:t>בוצעה</w:t>
      </w:r>
      <w:r>
        <w:rPr>
          <w:rtl/>
        </w:rPr>
        <w:t xml:space="preserve"> </w:t>
      </w:r>
      <w:r>
        <w:rPr>
          <w:rFonts w:hint="cs"/>
          <w:rtl/>
        </w:rPr>
        <w:t>רגולוציה</w:t>
      </w:r>
      <w:r>
        <w:rPr>
          <w:rtl/>
        </w:rPr>
        <w:t xml:space="preserve"> (</w:t>
      </w:r>
      <w:r>
        <w:rPr>
          <w:rFonts w:hint="cs"/>
          <w:rtl/>
        </w:rPr>
        <w:t>כך</w:t>
      </w:r>
      <w:r>
        <w:rPr>
          <w:rtl/>
        </w:rPr>
        <w:t xml:space="preserve"> </w:t>
      </w:r>
      <w:r>
        <w:rPr>
          <w:rFonts w:hint="cs"/>
          <w:rtl/>
        </w:rPr>
        <w:t>זה</w:t>
      </w:r>
      <w:r>
        <w:rPr>
          <w:rtl/>
        </w:rPr>
        <w:t xml:space="preserve"> </w:t>
      </w:r>
      <w:r>
        <w:rPr>
          <w:rFonts w:hint="cs"/>
          <w:rtl/>
        </w:rPr>
        <w:t>גם</w:t>
      </w:r>
      <w:r>
        <w:rPr>
          <w:rtl/>
        </w:rPr>
        <w:t xml:space="preserve"> </w:t>
      </w:r>
      <w:r>
        <w:rPr>
          <w:rFonts w:hint="cs"/>
          <w:rtl/>
        </w:rPr>
        <w:t>מתאים</w:t>
      </w:r>
      <w:r>
        <w:rPr>
          <w:rtl/>
        </w:rPr>
        <w:t xml:space="preserve"> </w:t>
      </w:r>
      <w:r>
        <w:rPr>
          <w:rFonts w:hint="cs"/>
          <w:rtl/>
        </w:rPr>
        <w:t>לשבי</w:t>
      </w:r>
      <w:r>
        <w:rPr>
          <w:rtl/>
        </w:rPr>
        <w:t xml:space="preserve"> </w:t>
      </w:r>
      <w:r>
        <w:rPr>
          <w:rFonts w:hint="cs"/>
          <w:rtl/>
        </w:rPr>
        <w:t>רגולציה</w:t>
      </w:r>
      <w:r>
        <w:rPr>
          <w:rtl/>
        </w:rPr>
        <w:t xml:space="preserve"> </w:t>
      </w:r>
      <w:r>
        <w:rPr>
          <w:rFonts w:hint="cs"/>
          <w:rtl/>
        </w:rPr>
        <w:t>שהצגת</w:t>
      </w:r>
      <w:r>
        <w:rPr>
          <w:rtl/>
        </w:rPr>
        <w:t xml:space="preserve"> </w:t>
      </w:r>
      <w:r>
        <w:rPr>
          <w:rFonts w:hint="cs"/>
          <w:rtl/>
        </w:rPr>
        <w:t>בכשל</w:t>
      </w:r>
      <w:r>
        <w:rPr>
          <w:rtl/>
        </w:rPr>
        <w:t xml:space="preserve"> </w:t>
      </w:r>
      <w:r>
        <w:rPr>
          <w:rFonts w:hint="cs"/>
          <w:rtl/>
        </w:rPr>
        <w:t>ממשל</w:t>
      </w:r>
      <w:r>
        <w:rPr>
          <w:rtl/>
        </w:rPr>
        <w:t xml:space="preserve">) </w:t>
      </w:r>
      <w:r>
        <w:rPr>
          <w:rFonts w:hint="cs"/>
          <w:rtl/>
        </w:rPr>
        <w:t>או</w:t>
      </w:r>
      <w:r>
        <w:rPr>
          <w:rtl/>
        </w:rPr>
        <w:t xml:space="preserve"> </w:t>
      </w:r>
      <w:r>
        <w:rPr>
          <w:rFonts w:hint="cs"/>
          <w:rtl/>
        </w:rPr>
        <w:t>אכיפה</w:t>
      </w:r>
      <w:r>
        <w:rPr>
          <w:rtl/>
        </w:rPr>
        <w:t xml:space="preserve"> </w:t>
      </w:r>
      <w:r>
        <w:rPr>
          <w:rFonts w:hint="cs"/>
          <w:rtl/>
        </w:rPr>
        <w:t>מוגברת</w:t>
      </w:r>
      <w:r>
        <w:rPr>
          <w:rtl/>
        </w:rPr>
        <w:t xml:space="preserve"> </w:t>
      </w:r>
      <w:r>
        <w:rPr>
          <w:rFonts w:hint="cs"/>
          <w:rtl/>
        </w:rPr>
        <w:t>שהובילה</w:t>
      </w:r>
      <w:r>
        <w:rPr>
          <w:rtl/>
        </w:rPr>
        <w:t xml:space="preserve"> </w:t>
      </w:r>
      <w:r>
        <w:rPr>
          <w:rFonts w:hint="cs"/>
          <w:rtl/>
        </w:rPr>
        <w:t>לתמריצים</w:t>
      </w:r>
      <w:r>
        <w:rPr>
          <w:rtl/>
        </w:rPr>
        <w:t xml:space="preserve"> </w:t>
      </w:r>
      <w:r>
        <w:rPr>
          <w:rFonts w:hint="cs"/>
          <w:rtl/>
        </w:rPr>
        <w:t>שליליים</w:t>
      </w:r>
      <w:r>
        <w:rPr>
          <w:rtl/>
        </w:rPr>
        <w:t xml:space="preserve"> </w:t>
      </w:r>
      <w:r>
        <w:rPr>
          <w:rFonts w:hint="cs"/>
          <w:rtl/>
        </w:rPr>
        <w:t>לצרכני</w:t>
      </w:r>
      <w:r>
        <w:rPr>
          <w:rtl/>
        </w:rPr>
        <w:t xml:space="preserve"> </w:t>
      </w:r>
      <w:r>
        <w:rPr>
          <w:rFonts w:hint="cs"/>
          <w:rtl/>
        </w:rPr>
        <w:t>מדיניות</w:t>
      </w:r>
      <w:r>
        <w:rPr>
          <w:rtl/>
        </w:rPr>
        <w:t xml:space="preserve"> </w:t>
      </w:r>
      <w:r>
        <w:rPr>
          <w:rFonts w:hint="cs"/>
          <w:rtl/>
        </w:rPr>
        <w:t>כי</w:t>
      </w:r>
      <w:r>
        <w:rPr>
          <w:rtl/>
        </w:rPr>
        <w:t xml:space="preserve"> </w:t>
      </w:r>
      <w:r>
        <w:rPr>
          <w:rFonts w:hint="cs"/>
          <w:rtl/>
        </w:rPr>
        <w:t>כך</w:t>
      </w:r>
      <w:r>
        <w:rPr>
          <w:rtl/>
        </w:rPr>
        <w:t xml:space="preserve"> </w:t>
      </w:r>
      <w:r>
        <w:rPr>
          <w:rFonts w:hint="cs"/>
          <w:rtl/>
        </w:rPr>
        <w:t>פרטים</w:t>
      </w:r>
      <w:r>
        <w:rPr>
          <w:rtl/>
        </w:rPr>
        <w:t xml:space="preserve"> </w:t>
      </w:r>
      <w:r>
        <w:rPr>
          <w:rFonts w:hint="cs"/>
          <w:rtl/>
        </w:rPr>
        <w:t>בחברה</w:t>
      </w:r>
      <w:r>
        <w:rPr>
          <w:rtl/>
        </w:rPr>
        <w:t xml:space="preserve"> </w:t>
      </w:r>
      <w:r>
        <w:rPr>
          <w:rFonts w:hint="cs"/>
          <w:rtl/>
        </w:rPr>
        <w:t>התחילו</w:t>
      </w:r>
      <w:r>
        <w:rPr>
          <w:rtl/>
        </w:rPr>
        <w:t xml:space="preserve"> </w:t>
      </w:r>
      <w:r>
        <w:rPr>
          <w:rFonts w:hint="cs"/>
          <w:rtl/>
        </w:rPr>
        <w:t>להשיג</w:t>
      </w:r>
      <w:r>
        <w:rPr>
          <w:rtl/>
        </w:rPr>
        <w:t xml:space="preserve"> </w:t>
      </w:r>
      <w:r>
        <w:rPr>
          <w:rFonts w:hint="cs"/>
          <w:rtl/>
        </w:rPr>
        <w:t>אופיאטים</w:t>
      </w:r>
      <w:r>
        <w:rPr>
          <w:rtl/>
        </w:rPr>
        <w:t xml:space="preserve"> </w:t>
      </w:r>
      <w:r>
        <w:rPr>
          <w:rFonts w:hint="cs"/>
          <w:rtl/>
        </w:rPr>
        <w:t>מ</w:t>
      </w:r>
      <w:r>
        <w:rPr>
          <w:rtl/>
        </w:rPr>
        <w:t>"</w:t>
      </w:r>
      <w:r>
        <w:rPr>
          <w:rFonts w:hint="cs"/>
          <w:rtl/>
        </w:rPr>
        <w:t>דילרים</w:t>
      </w:r>
      <w:r>
        <w:rPr>
          <w:rtl/>
        </w:rPr>
        <w:t xml:space="preserve">" </w:t>
      </w:r>
      <w:r>
        <w:rPr>
          <w:rFonts w:hint="cs"/>
          <w:rtl/>
        </w:rPr>
        <w:t>ברחוב</w:t>
      </w:r>
      <w:r>
        <w:rPr>
          <w:rtl/>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3DDA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FCC38A" w16cex:dateUtc="2024-07-23T1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3DDA3C" w16cid:durableId="5FFCC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7E48B" w14:textId="77777777" w:rsidR="00CF61FA" w:rsidRDefault="00CF61FA" w:rsidP="005C7276">
      <w:pPr>
        <w:spacing w:after="0" w:line="240" w:lineRule="auto"/>
      </w:pPr>
      <w:r>
        <w:separator/>
      </w:r>
    </w:p>
  </w:endnote>
  <w:endnote w:type="continuationSeparator" w:id="0">
    <w:p w14:paraId="7F2DDC5D" w14:textId="77777777" w:rsidR="00CF61FA" w:rsidRDefault="00CF61FA" w:rsidP="005C7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7A805" w14:textId="77777777" w:rsidR="00CF61FA" w:rsidRDefault="00CF61FA" w:rsidP="005C7276">
      <w:pPr>
        <w:spacing w:after="0" w:line="240" w:lineRule="auto"/>
      </w:pPr>
      <w:r>
        <w:separator/>
      </w:r>
    </w:p>
  </w:footnote>
  <w:footnote w:type="continuationSeparator" w:id="0">
    <w:p w14:paraId="639A4CEB" w14:textId="77777777" w:rsidR="00CF61FA" w:rsidRDefault="00CF61FA" w:rsidP="005C7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945D7"/>
    <w:multiLevelType w:val="multilevel"/>
    <w:tmpl w:val="F6A2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043F5"/>
    <w:multiLevelType w:val="multilevel"/>
    <w:tmpl w:val="A57E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770072">
    <w:abstractNumId w:val="0"/>
  </w:num>
  <w:num w:numId="2" w16cid:durableId="4975732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it0403b@outlook.com">
    <w15:presenceInfo w15:providerId="Windows Live" w15:userId="c5144c8c45dd8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76"/>
    <w:rsid w:val="00014409"/>
    <w:rsid w:val="002D1235"/>
    <w:rsid w:val="002F1218"/>
    <w:rsid w:val="0034605B"/>
    <w:rsid w:val="004B69C7"/>
    <w:rsid w:val="005C7276"/>
    <w:rsid w:val="00703769"/>
    <w:rsid w:val="00BB762E"/>
    <w:rsid w:val="00CF61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C284"/>
  <w15:chartTrackingRefBased/>
  <w15:docId w15:val="{ACED5D89-6C97-4097-862C-AA7D83C1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276"/>
    <w:rPr>
      <w:rFonts w:eastAsiaTheme="majorEastAsia" w:cstheme="majorBidi"/>
      <w:color w:val="272727" w:themeColor="text1" w:themeTint="D8"/>
    </w:rPr>
  </w:style>
  <w:style w:type="paragraph" w:styleId="Title">
    <w:name w:val="Title"/>
    <w:basedOn w:val="Normal"/>
    <w:next w:val="Normal"/>
    <w:link w:val="TitleChar"/>
    <w:uiPriority w:val="10"/>
    <w:qFormat/>
    <w:rsid w:val="005C7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276"/>
    <w:pPr>
      <w:spacing w:before="160"/>
      <w:jc w:val="center"/>
    </w:pPr>
    <w:rPr>
      <w:i/>
      <w:iCs/>
      <w:color w:val="404040" w:themeColor="text1" w:themeTint="BF"/>
    </w:rPr>
  </w:style>
  <w:style w:type="character" w:customStyle="1" w:styleId="QuoteChar">
    <w:name w:val="Quote Char"/>
    <w:basedOn w:val="DefaultParagraphFont"/>
    <w:link w:val="Quote"/>
    <w:uiPriority w:val="29"/>
    <w:rsid w:val="005C7276"/>
    <w:rPr>
      <w:i/>
      <w:iCs/>
      <w:color w:val="404040" w:themeColor="text1" w:themeTint="BF"/>
    </w:rPr>
  </w:style>
  <w:style w:type="paragraph" w:styleId="ListParagraph">
    <w:name w:val="List Paragraph"/>
    <w:basedOn w:val="Normal"/>
    <w:uiPriority w:val="34"/>
    <w:qFormat/>
    <w:rsid w:val="005C7276"/>
    <w:pPr>
      <w:ind w:left="720"/>
      <w:contextualSpacing/>
    </w:pPr>
  </w:style>
  <w:style w:type="character" w:styleId="IntenseEmphasis">
    <w:name w:val="Intense Emphasis"/>
    <w:basedOn w:val="DefaultParagraphFont"/>
    <w:uiPriority w:val="21"/>
    <w:qFormat/>
    <w:rsid w:val="005C7276"/>
    <w:rPr>
      <w:i/>
      <w:iCs/>
      <w:color w:val="0F4761" w:themeColor="accent1" w:themeShade="BF"/>
    </w:rPr>
  </w:style>
  <w:style w:type="paragraph" w:styleId="IntenseQuote">
    <w:name w:val="Intense Quote"/>
    <w:basedOn w:val="Normal"/>
    <w:next w:val="Normal"/>
    <w:link w:val="IntenseQuoteChar"/>
    <w:uiPriority w:val="30"/>
    <w:qFormat/>
    <w:rsid w:val="005C7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276"/>
    <w:rPr>
      <w:i/>
      <w:iCs/>
      <w:color w:val="0F4761" w:themeColor="accent1" w:themeShade="BF"/>
    </w:rPr>
  </w:style>
  <w:style w:type="character" w:styleId="IntenseReference">
    <w:name w:val="Intense Reference"/>
    <w:basedOn w:val="DefaultParagraphFont"/>
    <w:uiPriority w:val="32"/>
    <w:qFormat/>
    <w:rsid w:val="005C7276"/>
    <w:rPr>
      <w:b/>
      <w:bCs/>
      <w:smallCaps/>
      <w:color w:val="0F4761" w:themeColor="accent1" w:themeShade="BF"/>
      <w:spacing w:val="5"/>
    </w:rPr>
  </w:style>
  <w:style w:type="paragraph" w:styleId="Header">
    <w:name w:val="header"/>
    <w:basedOn w:val="Normal"/>
    <w:link w:val="HeaderChar"/>
    <w:uiPriority w:val="99"/>
    <w:unhideWhenUsed/>
    <w:rsid w:val="005C7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276"/>
  </w:style>
  <w:style w:type="paragraph" w:styleId="Footer">
    <w:name w:val="footer"/>
    <w:basedOn w:val="Normal"/>
    <w:link w:val="FooterChar"/>
    <w:uiPriority w:val="99"/>
    <w:unhideWhenUsed/>
    <w:rsid w:val="005C7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276"/>
  </w:style>
  <w:style w:type="character" w:styleId="CommentReference">
    <w:name w:val="annotation reference"/>
    <w:basedOn w:val="DefaultParagraphFont"/>
    <w:uiPriority w:val="99"/>
    <w:semiHidden/>
    <w:unhideWhenUsed/>
    <w:rsid w:val="00014409"/>
    <w:rPr>
      <w:sz w:val="16"/>
      <w:szCs w:val="16"/>
    </w:rPr>
  </w:style>
  <w:style w:type="paragraph" w:styleId="CommentText">
    <w:name w:val="annotation text"/>
    <w:basedOn w:val="Normal"/>
    <w:link w:val="CommentTextChar"/>
    <w:uiPriority w:val="99"/>
    <w:unhideWhenUsed/>
    <w:rsid w:val="00014409"/>
    <w:pPr>
      <w:spacing w:line="240" w:lineRule="auto"/>
    </w:pPr>
    <w:rPr>
      <w:sz w:val="20"/>
      <w:szCs w:val="20"/>
    </w:rPr>
  </w:style>
  <w:style w:type="character" w:customStyle="1" w:styleId="CommentTextChar">
    <w:name w:val="Comment Text Char"/>
    <w:basedOn w:val="DefaultParagraphFont"/>
    <w:link w:val="CommentText"/>
    <w:uiPriority w:val="99"/>
    <w:rsid w:val="00014409"/>
    <w:rPr>
      <w:sz w:val="20"/>
      <w:szCs w:val="20"/>
    </w:rPr>
  </w:style>
  <w:style w:type="paragraph" w:styleId="CommentSubject">
    <w:name w:val="annotation subject"/>
    <w:basedOn w:val="CommentText"/>
    <w:next w:val="CommentText"/>
    <w:link w:val="CommentSubjectChar"/>
    <w:uiPriority w:val="99"/>
    <w:semiHidden/>
    <w:unhideWhenUsed/>
    <w:rsid w:val="00014409"/>
    <w:rPr>
      <w:b/>
      <w:bCs/>
    </w:rPr>
  </w:style>
  <w:style w:type="character" w:customStyle="1" w:styleId="CommentSubjectChar">
    <w:name w:val="Comment Subject Char"/>
    <w:basedOn w:val="CommentTextChar"/>
    <w:link w:val="CommentSubject"/>
    <w:uiPriority w:val="99"/>
    <w:semiHidden/>
    <w:rsid w:val="00014409"/>
    <w:rPr>
      <w:b/>
      <w:bCs/>
      <w:sz w:val="20"/>
      <w:szCs w:val="20"/>
    </w:rPr>
  </w:style>
  <w:style w:type="paragraph" w:styleId="Revision">
    <w:name w:val="Revision"/>
    <w:hidden/>
    <w:uiPriority w:val="99"/>
    <w:semiHidden/>
    <w:rsid w:val="000144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05947">
      <w:bodyDiv w:val="1"/>
      <w:marLeft w:val="0"/>
      <w:marRight w:val="0"/>
      <w:marTop w:val="0"/>
      <w:marBottom w:val="0"/>
      <w:divBdr>
        <w:top w:val="none" w:sz="0" w:space="0" w:color="auto"/>
        <w:left w:val="none" w:sz="0" w:space="0" w:color="auto"/>
        <w:bottom w:val="none" w:sz="0" w:space="0" w:color="auto"/>
        <w:right w:val="none" w:sz="0" w:space="0" w:color="auto"/>
      </w:divBdr>
    </w:div>
    <w:div w:id="152254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266</Words>
  <Characters>1519</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gabbai</dc:creator>
  <cp:keywords/>
  <dc:description/>
  <cp:lastModifiedBy>amit0403b@outlook.com</cp:lastModifiedBy>
  <cp:revision>2</cp:revision>
  <dcterms:created xsi:type="dcterms:W3CDTF">2024-07-20T16:17:00Z</dcterms:created>
  <dcterms:modified xsi:type="dcterms:W3CDTF">2024-07-23T10:11:00Z</dcterms:modified>
</cp:coreProperties>
</file>